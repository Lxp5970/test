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媒体称美国务卿称对朝不排除战争 卖的什么药？</w:t>
      </w:r>
    </w:p>
    <w:p>
      <w:pPr>
        <w:keepNext w:val="0"/>
        <w:keepLines w:val="0"/>
        <w:widowControl/>
        <w:suppressLineNumbers w:val="0"/>
        <w:jc w:val="left"/>
      </w:pPr>
      <w:r>
        <w:rPr>
          <w:rFonts w:ascii="宋体" w:hAnsi="宋体" w:eastAsia="宋体" w:cs="宋体"/>
          <w:kern w:val="0"/>
          <w:sz w:val="24"/>
          <w:szCs w:val="24"/>
          <w:lang w:val="en-US" w:eastAsia="zh-CN" w:bidi="ar"/>
        </w:rPr>
        <w:t xml:space="preserve">2017年03月19日 08:32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"http://www.huanqiu.com/" \t "http://mil.news.sina.com.cn/2017-03-19/_blank"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环球网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ins w:id="0">
        <w:r>
          <w:rPr>
            <w:rFonts w:ascii="宋体" w:hAnsi="宋体" w:eastAsia="宋体" w:cs="宋体"/>
            <w:kern w:val="0"/>
            <w:sz w:val="24"/>
            <w:szCs w:val="24"/>
            <w:u w:val="none"/>
            <w:lang w:val="en-US" w:eastAsia="zh-CN" w:bidi="ar"/>
          </w:rPr>
          <w:fldChar w:fldCharType="begin"/>
        </w:r>
      </w:ins>
      <w:ins w:id="1">
        <w:r>
          <w:rPr>
            <w:rFonts w:ascii="宋体" w:hAnsi="宋体" w:eastAsia="宋体" w:cs="宋体"/>
            <w:kern w:val="0"/>
            <w:sz w:val="24"/>
            <w:szCs w:val="24"/>
            <w:u w:val="none"/>
            <w:lang w:val="en-US" w:eastAsia="zh-CN" w:bidi="ar"/>
          </w:rPr>
          <w:instrText xml:space="preserve"> HYPERLINK "http://sax.sina.com.cn/dsp/click?t=MjAxNy0wMy0xOSAyMDozNTozMAkyMjEuMjA1Ljc5LjUJMTgzLjE4NC4xNDAuOTFfMTQ3NTIzNDI3Mi4xMjQ3ODIJY2Q4ZjE5MzItYWViZS00MWNmLWE2YTYtODgzYzRkNWE4Y2NiCTczNjU4NQk2MDEzNTc5NDgzX1BJTlBBSS1DUEMJMjY0NTg2CTE4MTMyMAkwLjAwMTMzNzMzCTEJdHJ1ZQlQRFBTMDAwMDAwMDQyMTM0CTE4MzcxMDQJUEMJaW1hZ2UJLQkwfFJhT3JseGxmcnU1cFZ0UXhXakduNXxudWxsfG51bGx8Ymp8NzM2NTg1fGNySERraGs4eVhiNUFJV3ByNEhKQQludWxsCTEJLQktCS0JMAkxODMuMTg0LjE0MC45MV8xNDc1MjM0MjcyLjEyNDc4MglQQ19JTUFHRQktCWZtLXNpbWlkLXJ0CS0=&amp;userid=183.184.140.91_1475234272.124782&amp;auth=715b445b4a3b7414&amp;p=Bd9cpY9rM2W/BZz67lN4pNQHrs3mIFzoKhDhGw==&amp;url=http://sax.sina.com.cn/click?type=2&amp;t=MDVkZjVjYTUtOGY2Yi0zMzY1LWJmMDUtOWNmYWVlNTM3OGE0CTE3CVBEUFMwMDAwMDAwNDIxMzQJMTgzNzEwNAkxCVJUQgkt&amp;id=17&amp;url=http://m.daocut.com/?gzid=A1-300500&amp;sina_sign=1bb4e7d18072550c&amp;sign=720aded36a2c91a9" \t "http://mil.news.sina.com.cn/2017-03-19/_blank" </w:instrText>
        </w:r>
      </w:ins>
      <w:ins w:id="2">
        <w:r>
          <w:rPr>
            <w:rFonts w:ascii="宋体" w:hAnsi="宋体" w:eastAsia="宋体" w:cs="宋体"/>
            <w:kern w:val="0"/>
            <w:sz w:val="24"/>
            <w:szCs w:val="24"/>
            <w:u w:val="none"/>
            <w:lang w:val="en-US" w:eastAsia="zh-CN" w:bidi="ar"/>
          </w:rPr>
          <w:fldChar w:fldCharType="separate"/>
        </w:r>
      </w:ins>
      <w:ins w:id="3">
        <w:r>
          <w:rPr>
            <w:rStyle w:val="5"/>
            <w:rFonts w:ascii="宋体" w:hAnsi="宋体" w:eastAsia="宋体" w:cs="宋体"/>
            <w:sz w:val="24"/>
            <w:szCs w:val="24"/>
            <w:u w:val="none"/>
            <w:bdr w:val="none" w:color="auto" w:sz="0" w:space="0"/>
          </w:rPr>
          <w:fldChar w:fldCharType="begin"/>
        </w:r>
      </w:ins>
      <w:ins w:id="4">
        <w:r>
          <w:rPr>
            <w:rStyle w:val="5"/>
            <w:rFonts w:ascii="宋体" w:hAnsi="宋体" w:eastAsia="宋体" w:cs="宋体"/>
            <w:sz w:val="24"/>
            <w:szCs w:val="24"/>
            <w:u w:val="none"/>
            <w:bdr w:val="none" w:color="auto" w:sz="0" w:space="0"/>
          </w:rPr>
          <w:instrText xml:space="preserve">INCLUDEPICTURE \d "http://d5.sina.com.cn/pfpghc2/201703/15/62d4ef9b19664655a844f109a9848651.jpg" \* MERGEFORMATINET </w:instrText>
        </w:r>
      </w:ins>
      <w:ins w:id="5">
        <w:r>
          <w:rPr>
            <w:rStyle w:val="5"/>
            <w:rFonts w:ascii="宋体" w:hAnsi="宋体" w:eastAsia="宋体" w:cs="宋体"/>
            <w:sz w:val="24"/>
            <w:szCs w:val="24"/>
            <w:u w:val="none"/>
            <w:bdr w:val="none" w:color="auto" w:sz="0" w:space="0"/>
          </w:rPr>
          <w:fldChar w:fldCharType="separate"/>
        </w:r>
      </w:ins>
      <w:ins w:id="6">
        <w:r>
          <w:rPr>
            <w:rStyle w:val="5"/>
            <w:rFonts w:ascii="宋体" w:hAnsi="宋体" w:eastAsia="宋体" w:cs="宋体"/>
            <w:sz w:val="24"/>
            <w:szCs w:val="24"/>
            <w:u w:val="none"/>
            <w:bdr w:val="none" w:color="auto" w:sz="0" w:space="0"/>
          </w:rPr>
          <w:drawing>
            <wp:inline distT="0" distB="0" distL="114300" distR="114300">
              <wp:extent cx="2857500" cy="47625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2857500" cy="4762500"/>
                      </a:xfrm>
                      <a:prstGeom prst="rect">
                        <a:avLst/>
                      </a:prstGeom>
                      <a:noFill/>
                      <a:ln w="9525">
                        <a:noFill/>
                      </a:ln>
                    </pic:spPr>
                  </pic:pic>
                </a:graphicData>
              </a:graphic>
            </wp:inline>
          </w:drawing>
        </w:r>
      </w:ins>
      <w:ins w:id="8">
        <w:r>
          <w:rPr>
            <w:rStyle w:val="5"/>
            <w:rFonts w:ascii="宋体" w:hAnsi="宋体" w:eastAsia="宋体" w:cs="宋体"/>
            <w:sz w:val="24"/>
            <w:szCs w:val="24"/>
            <w:u w:val="none"/>
            <w:bdr w:val="none" w:color="auto" w:sz="0" w:space="0"/>
          </w:rPr>
          <w:fldChar w:fldCharType="end"/>
        </w:r>
      </w:ins>
      <w:ins w:id="9">
        <w:r>
          <w:rPr>
            <w:rFonts w:ascii="宋体" w:hAnsi="宋体" w:eastAsia="宋体" w:cs="宋体"/>
            <w:kern w:val="0"/>
            <w:sz w:val="24"/>
            <w:szCs w:val="24"/>
            <w:u w:val="none"/>
            <w:lang w:val="en-US" w:eastAsia="zh-CN" w:bidi="ar"/>
          </w:rPr>
          <w:fldChar w:fldCharType="end"/>
        </w:r>
      </w:ins>
      <w:ins w:id="10">
        <w:r>
          <w:rPr>
            <w:rFonts w:ascii="宋体" w:hAnsi="宋体" w:eastAsia="宋体" w:cs="宋体"/>
            <w:kern w:val="0"/>
            <w:sz w:val="24"/>
            <w:szCs w:val="24"/>
            <w:u w:val="none"/>
            <w:lang w:val="en-US" w:eastAsia="zh-CN" w:bidi="ar"/>
          </w:rPr>
          <w:fldChar w:fldCharType="begin"/>
        </w:r>
      </w:ins>
      <w:ins w:id="11">
        <w:r>
          <w:rPr>
            <w:rFonts w:ascii="宋体" w:hAnsi="宋体" w:eastAsia="宋体" w:cs="宋体"/>
            <w:kern w:val="0"/>
            <w:sz w:val="24"/>
            <w:szCs w:val="24"/>
            <w:u w:val="none"/>
            <w:lang w:val="en-US" w:eastAsia="zh-CN" w:bidi="ar"/>
          </w:rPr>
          <w:instrText xml:space="preserve"> HYPERLINK "http://amp.ad.sina.com.cn/ea/privacy.html" \t "http://mil.news.sina.com.cn/2017-03-19/_blank" </w:instrText>
        </w:r>
      </w:ins>
      <w:ins w:id="12">
        <w:r>
          <w:rPr>
            <w:rFonts w:ascii="宋体" w:hAnsi="宋体" w:eastAsia="宋体" w:cs="宋体"/>
            <w:kern w:val="0"/>
            <w:sz w:val="24"/>
            <w:szCs w:val="24"/>
            <w:u w:val="none"/>
            <w:lang w:val="en-US" w:eastAsia="zh-CN" w:bidi="ar"/>
          </w:rPr>
          <w:fldChar w:fldCharType="separate"/>
        </w:r>
      </w:ins>
      <w:ins w:id="13">
        <w:r>
          <w:rPr>
            <w:rStyle w:val="5"/>
            <w:rFonts w:ascii="宋体" w:hAnsi="宋体" w:eastAsia="宋体" w:cs="宋体"/>
            <w:sz w:val="24"/>
            <w:szCs w:val="24"/>
            <w:u w:val="none"/>
          </w:rPr>
          <w:fldChar w:fldCharType="begin"/>
        </w:r>
      </w:ins>
      <w:ins w:id="14">
        <w:r>
          <w:rPr>
            <w:rStyle w:val="5"/>
            <w:rFonts w:ascii="宋体" w:hAnsi="宋体" w:eastAsia="宋体" w:cs="宋体"/>
            <w:sz w:val="24"/>
            <w:szCs w:val="24"/>
            <w:u w:val="none"/>
          </w:rPr>
          <w:instrText xml:space="preserve">INCLUDEPICTURE \d "http://d2.sina.com.cn/litong/zhitou/sinaads/release/gx_logo.png" \* MERGEFORMATINET </w:instrText>
        </w:r>
      </w:ins>
      <w:ins w:id="15">
        <w:r>
          <w:rPr>
            <w:rStyle w:val="5"/>
            <w:rFonts w:ascii="宋体" w:hAnsi="宋体" w:eastAsia="宋体" w:cs="宋体"/>
            <w:sz w:val="24"/>
            <w:szCs w:val="24"/>
            <w:u w:val="none"/>
          </w:rPr>
          <w:fldChar w:fldCharType="separate"/>
        </w:r>
      </w:ins>
      <w:ins w:id="16">
        <w:r>
          <w:rPr>
            <w:rStyle w:val="5"/>
            <w:rFonts w:ascii="宋体" w:hAnsi="宋体" w:eastAsia="宋体" w:cs="宋体"/>
            <w:sz w:val="24"/>
            <w:szCs w:val="24"/>
            <w:u w:val="none"/>
          </w:rPr>
          <w:drawing>
            <wp:inline distT="0" distB="0" distL="114300" distR="114300">
              <wp:extent cx="171450" cy="1714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71450" cy="171450"/>
                      </a:xfrm>
                      <a:prstGeom prst="rect">
                        <a:avLst/>
                      </a:prstGeom>
                      <a:noFill/>
                      <a:ln w="9525">
                        <a:noFill/>
                      </a:ln>
                    </pic:spPr>
                  </pic:pic>
                </a:graphicData>
              </a:graphic>
            </wp:inline>
          </w:drawing>
        </w:r>
      </w:ins>
      <w:ins w:id="18">
        <w:r>
          <w:rPr>
            <w:rStyle w:val="5"/>
            <w:rFonts w:ascii="宋体" w:hAnsi="宋体" w:eastAsia="宋体" w:cs="宋体"/>
            <w:sz w:val="24"/>
            <w:szCs w:val="24"/>
            <w:u w:val="none"/>
          </w:rPr>
          <w:fldChar w:fldCharType="end"/>
        </w:r>
      </w:ins>
      <w:ins w:id="19">
        <w:r>
          <w:rPr>
            <w:rFonts w:ascii="宋体" w:hAnsi="宋体" w:eastAsia="宋体" w:cs="宋体"/>
            <w:kern w:val="0"/>
            <w:sz w:val="24"/>
            <w:szCs w:val="24"/>
            <w:u w:val="none"/>
            <w:lang w:val="en-US" w:eastAsia="zh-CN" w:bidi="ar"/>
          </w:rPr>
          <w:fldChar w:fldCharType="end"/>
        </w:r>
      </w:ins>
    </w:p>
    <w:p>
      <w:pPr>
        <w:keepNext w:val="0"/>
        <w:keepLines w:val="0"/>
        <w:widowControl/>
        <w:suppressLineNumbers w:val="0"/>
        <w:jc w:val="left"/>
      </w:pPr>
      <w:ins w:id="20">
        <w:r>
          <w:rPr>
            <w:rFonts w:ascii="宋体" w:hAnsi="宋体" w:eastAsia="宋体" w:cs="宋体"/>
            <w:kern w:val="0"/>
            <w:sz w:val="24"/>
            <w:szCs w:val="24"/>
            <w:u w:val="none"/>
            <w:lang w:val="en-US" w:eastAsia="zh-CN" w:bidi="ar"/>
          </w:rPr>
          <w:fldChar w:fldCharType="begin"/>
        </w:r>
      </w:ins>
      <w:ins w:id="21">
        <w:r>
          <w:rPr>
            <w:rFonts w:ascii="宋体" w:hAnsi="宋体" w:eastAsia="宋体" w:cs="宋体"/>
            <w:kern w:val="0"/>
            <w:sz w:val="24"/>
            <w:szCs w:val="24"/>
            <w:u w:val="none"/>
            <w:lang w:val="en-US" w:eastAsia="zh-CN" w:bidi="ar"/>
          </w:rPr>
          <w:instrText xml:space="preserve"> HYPERLINK "http://sax.sina.com.cn/dsp/click?t=MjAxNy0wMy0xOSAyMDozNTozMAkyMjEuMjA1Ljc5LjUJMTgzLjE4NC4xNDAuOTFfMTQ3NTIzNDI3Mi4xMjQ3ODIJNGMzNWVlMDctMzVjMS00NjdkLTg5NTgtNjI4YjFlMjFkMjQ2CTczNjYwMAk2MDEzNTc5NDgzX1BJTlBBSS1DUEMJMjY0NTg2CTE1ODk4MAk3LjU5NzA1RS00CTEJdHJ1ZQlQRFBTMDAwMDAwMDU4MTA3CTE4Mzg4MTkJUEMJaW1hZ2UJLQkwfDVmQzlFbXpVNFpmeDhtWXZtUFRQckF8bnVsbHxudWxsfGJqfDczNjYwMHw2WUdmYmFIekNhVUUwekpkMUFMNFYyCW51bGwJMQktCS0JLQkwCTE4My4xODQuMTQwLjkxXzE0NzUyMzQyNzIuMTI0NzgyCVBDX0lNQUdFCS0JZm0tc2ltaWQtcnQJLQ==&amp;userid=183.184.140.91_1475234272.124782&amp;auth=e9a2ffa5f875b8fc&amp;p=99NW6Y86PWK83N755NPCWrQa8IzKXYQYP+s/yA==&amp;url=http://sax.sina.com.cn/click?type=2&amp;t=ZjdkMzU2ZTktOGYzYS0zZDYyLWJjZGMtZGVmOWU0ZDNjMjVhCTE3CVBEUFMwMDAwMDAwNTgxMDcJMTgzODgxOQkxCVJUQgkt&amp;id=17&amp;url=http://m.daocut.com/?gzid=A1-300250&amp;sina_sign=ec15ace4aaee86a3&amp;sign=0b4e56cd71023aaa" \t "http://mil.news.sina.com.cn/2017-03-19/_blank" </w:instrText>
        </w:r>
      </w:ins>
      <w:ins w:id="22">
        <w:r>
          <w:rPr>
            <w:rFonts w:ascii="宋体" w:hAnsi="宋体" w:eastAsia="宋体" w:cs="宋体"/>
            <w:kern w:val="0"/>
            <w:sz w:val="24"/>
            <w:szCs w:val="24"/>
            <w:u w:val="none"/>
            <w:lang w:val="en-US" w:eastAsia="zh-CN" w:bidi="ar"/>
          </w:rPr>
          <w:fldChar w:fldCharType="separate"/>
        </w:r>
      </w:ins>
      <w:ins w:id="23">
        <w:r>
          <w:rPr>
            <w:rStyle w:val="5"/>
            <w:rFonts w:ascii="宋体" w:hAnsi="宋体" w:eastAsia="宋体" w:cs="宋体"/>
            <w:sz w:val="24"/>
            <w:szCs w:val="24"/>
            <w:u w:val="none"/>
            <w:bdr w:val="none" w:color="auto" w:sz="0" w:space="0"/>
          </w:rPr>
          <w:fldChar w:fldCharType="begin"/>
        </w:r>
      </w:ins>
      <w:ins w:id="24">
        <w:r>
          <w:rPr>
            <w:rStyle w:val="5"/>
            <w:rFonts w:ascii="宋体" w:hAnsi="宋体" w:eastAsia="宋体" w:cs="宋体"/>
            <w:sz w:val="24"/>
            <w:szCs w:val="24"/>
            <w:u w:val="none"/>
            <w:bdr w:val="none" w:color="auto" w:sz="0" w:space="0"/>
          </w:rPr>
          <w:instrText xml:space="preserve">INCLUDEPICTURE \d "http://d3.sina.com.cn/pfpghc2/201703/16/427599656aea415495fe254f353372a0.jpg" \* MERGEFORMATINET </w:instrText>
        </w:r>
      </w:ins>
      <w:ins w:id="25">
        <w:r>
          <w:rPr>
            <w:rStyle w:val="5"/>
            <w:rFonts w:ascii="宋体" w:hAnsi="宋体" w:eastAsia="宋体" w:cs="宋体"/>
            <w:sz w:val="24"/>
            <w:szCs w:val="24"/>
            <w:u w:val="none"/>
            <w:bdr w:val="none" w:color="auto" w:sz="0" w:space="0"/>
          </w:rPr>
          <w:fldChar w:fldCharType="separate"/>
        </w:r>
      </w:ins>
      <w:ins w:id="26">
        <w:r>
          <w:rPr>
            <w:rStyle w:val="5"/>
            <w:rFonts w:ascii="宋体" w:hAnsi="宋体" w:eastAsia="宋体" w:cs="宋体"/>
            <w:sz w:val="24"/>
            <w:szCs w:val="24"/>
            <w:u w:val="none"/>
            <w:bdr w:val="none" w:color="auto" w:sz="0" w:space="0"/>
          </w:rPr>
          <w:drawing>
            <wp:inline distT="0" distB="0" distL="114300" distR="114300">
              <wp:extent cx="2857500" cy="238125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2857500" cy="2381250"/>
                      </a:xfrm>
                      <a:prstGeom prst="rect">
                        <a:avLst/>
                      </a:prstGeom>
                      <a:noFill/>
                      <a:ln w="9525">
                        <a:noFill/>
                      </a:ln>
                    </pic:spPr>
                  </pic:pic>
                </a:graphicData>
              </a:graphic>
            </wp:inline>
          </w:drawing>
        </w:r>
      </w:ins>
      <w:ins w:id="28">
        <w:r>
          <w:rPr>
            <w:rStyle w:val="5"/>
            <w:rFonts w:ascii="宋体" w:hAnsi="宋体" w:eastAsia="宋体" w:cs="宋体"/>
            <w:sz w:val="24"/>
            <w:szCs w:val="24"/>
            <w:u w:val="none"/>
            <w:bdr w:val="none" w:color="auto" w:sz="0" w:space="0"/>
          </w:rPr>
          <w:fldChar w:fldCharType="end"/>
        </w:r>
      </w:ins>
      <w:ins w:id="29">
        <w:r>
          <w:rPr>
            <w:rFonts w:ascii="宋体" w:hAnsi="宋体" w:eastAsia="宋体" w:cs="宋体"/>
            <w:kern w:val="0"/>
            <w:sz w:val="24"/>
            <w:szCs w:val="24"/>
            <w:u w:val="none"/>
            <w:lang w:val="en-US" w:eastAsia="zh-CN" w:bidi="ar"/>
          </w:rPr>
          <w:fldChar w:fldCharType="end"/>
        </w:r>
      </w:ins>
    </w:p>
    <w:p>
      <w:pPr>
        <w:keepNext w:val="0"/>
        <w:keepLines w:val="0"/>
        <w:widowControl/>
        <w:suppressLineNumbers w:val="0"/>
        <w:spacing w:before="45" w:beforeAutospacing="0" w:after="45" w:afterAutospacing="0"/>
        <w:ind w:left="0" w:right="0"/>
        <w:jc w:val="left"/>
      </w:pPr>
      <w:r>
        <w:rPr>
          <w:rFonts w:ascii="宋体" w:hAnsi="宋体" w:eastAsia="宋体" w:cs="宋体"/>
          <w:color w:val="000000"/>
          <w:kern w:val="0"/>
          <w:sz w:val="24"/>
          <w:szCs w:val="24"/>
          <w:lang w:val="en-US" w:eastAsia="zh-CN" w:bidi="ar"/>
        </w:rPr>
        <w:fldChar w:fldCharType="begin"/>
      </w:r>
      <w:r>
        <w:rPr>
          <w:rFonts w:ascii="宋体" w:hAnsi="宋体" w:eastAsia="宋体" w:cs="宋体"/>
          <w:color w:val="000000"/>
          <w:kern w:val="0"/>
          <w:sz w:val="24"/>
          <w:szCs w:val="24"/>
          <w:lang w:val="en-US" w:eastAsia="zh-CN" w:bidi="ar"/>
        </w:rPr>
        <w:instrText xml:space="preserve"> HYPERLINK "http://sea.sina.com.cn" \t "http://mil.news.sina.com.cn/2017-03-19/_blank" </w:instrText>
      </w:r>
      <w:r>
        <w:rPr>
          <w:rFonts w:ascii="宋体" w:hAnsi="宋体" w:eastAsia="宋体" w:cs="宋体"/>
          <w:color w:val="000000"/>
          <w:kern w:val="0"/>
          <w:sz w:val="24"/>
          <w:szCs w:val="24"/>
          <w:lang w:val="en-US" w:eastAsia="zh-CN" w:bidi="ar"/>
        </w:rPr>
        <w:fldChar w:fldCharType="separate"/>
      </w:r>
      <w:r>
        <w:rPr>
          <w:rStyle w:val="5"/>
          <w:rFonts w:ascii="宋体" w:hAnsi="宋体" w:eastAsia="宋体" w:cs="宋体"/>
          <w:color w:val="000000"/>
          <w:sz w:val="24"/>
          <w:szCs w:val="24"/>
        </w:rPr>
        <w:t>新浪扶翼</w:t>
      </w:r>
      <w:r>
        <w:rPr>
          <w:rFonts w:ascii="宋体" w:hAnsi="宋体" w:eastAsia="宋体" w:cs="宋体"/>
          <w:color w:val="000000"/>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"http://sea.sina.com.cn" \t "http://mil.news.sina.com.cn/2017-03-19/_blank"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行业专区</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ins w:id="30">
        <w:r>
          <w:rPr>
            <w:rFonts w:ascii="宋体" w:hAnsi="宋体" w:eastAsia="宋体" w:cs="宋体"/>
            <w:kern w:val="0"/>
            <w:sz w:val="24"/>
            <w:szCs w:val="24"/>
            <w:u w:val="none"/>
            <w:lang w:val="en-US" w:eastAsia="zh-CN" w:bidi="ar"/>
          </w:rPr>
          <w:fldChar w:fldCharType="begin"/>
        </w:r>
      </w:ins>
      <w:ins w:id="31">
        <w:r>
          <w:rPr>
            <w:rFonts w:ascii="宋体" w:hAnsi="宋体" w:eastAsia="宋体" w:cs="宋体"/>
            <w:kern w:val="0"/>
            <w:sz w:val="24"/>
            <w:szCs w:val="24"/>
            <w:u w:val="none"/>
            <w:lang w:val="en-US" w:eastAsia="zh-CN" w:bidi="ar"/>
          </w:rPr>
          <w:instrText xml:space="preserve"> HYPERLINK "http://sax.sina.com.cn/dsp/click?t=MjAxNy0wMy0xOSAyMDozNTozMAkyMjEuMjA1Ljc5LjUJMTgzLjE4NC4xNDAuOTFfMTQ3NTIzNDI3Mi4xMjQ3ODIJYTY2MTM1ZmEtNGQ5My00YTEzLWFhZjUtZjE4Mjk5NWE1ZDgwCTcwNjQwNgk2MDgzODM5NzgxX1BJTlBBSS1DUEMJMjUxNzU4CTEyNjk1MwkzLjI0Njc1MzJFLTQJMQl0cnVlCVBEUFMwMDAwMDAwNTc2NjEJMTc4MjgzMglQQwlpbWFnZQktCTB8N2NsVHZtYThzbTNRWHVGNU9nZHZTTXxudWxsfG51bGx8Ymp8NzA2NDA2fDdoRTExVVhNZDdtRmZSMjlTZFprMHcJbnVsbAkxCS0JLQktCTAJMTgzLjE4NC4xNDAuOTFfMTQ3NTIzNDI3Mi4xMjQ3ODIJUENfSU1BR0UJLQlmbS1zaW1pZC1ydAkt&amp;userid=183.184.140.91_1475234272.124782&amp;auth=1d6dd1c9d502e47a&amp;p=s89y+bz+NT2zRPMzB4vG2SXEvJWP645qRUpNFg==&amp;url=http://sax.sina.com.cn/click?type=2&amp;t=YjNjZjcyZjktYmNmZS0zNTNkLWIzNDQtZjMzMzA3OGJjNmQ5CTE3CVBEUFMwMDAwMDAwNTc2NjEJMTc4MjgzMgkxCVJUQgkt&amp;id=17&amp;url=http://www.colene-c.com/?gzid=G300250&amp;sina_sign=e050ea7bb508b17d&amp;sign=9e29d1750e1fac57" \t "http://mil.news.sina.com.cn/2017-03-19/_blank" </w:instrText>
        </w:r>
      </w:ins>
      <w:ins w:id="32">
        <w:r>
          <w:rPr>
            <w:rFonts w:ascii="宋体" w:hAnsi="宋体" w:eastAsia="宋体" w:cs="宋体"/>
            <w:kern w:val="0"/>
            <w:sz w:val="24"/>
            <w:szCs w:val="24"/>
            <w:u w:val="none"/>
            <w:lang w:val="en-US" w:eastAsia="zh-CN" w:bidi="ar"/>
          </w:rPr>
          <w:fldChar w:fldCharType="separate"/>
        </w:r>
      </w:ins>
      <w:ins w:id="33">
        <w:r>
          <w:rPr>
            <w:rStyle w:val="5"/>
            <w:rFonts w:ascii="宋体" w:hAnsi="宋体" w:eastAsia="宋体" w:cs="宋体"/>
            <w:sz w:val="24"/>
            <w:szCs w:val="24"/>
            <w:u w:val="none"/>
            <w:bdr w:val="none" w:color="auto" w:sz="0" w:space="0"/>
          </w:rPr>
          <w:fldChar w:fldCharType="begin"/>
        </w:r>
      </w:ins>
      <w:ins w:id="34">
        <w:r>
          <w:rPr>
            <w:rStyle w:val="5"/>
            <w:rFonts w:ascii="宋体" w:hAnsi="宋体" w:eastAsia="宋体" w:cs="宋体"/>
            <w:sz w:val="24"/>
            <w:szCs w:val="24"/>
            <w:u w:val="none"/>
            <w:bdr w:val="none" w:color="auto" w:sz="0" w:space="0"/>
          </w:rPr>
          <w:instrText xml:space="preserve">INCLUDEPICTURE \d "http://d3.sina.com.cn/pfpghc2/201702/22/fb04df4587e743ecaa2808dd9df96a0b.jpg" \* MERGEFORMATINET </w:instrText>
        </w:r>
      </w:ins>
      <w:ins w:id="35">
        <w:r>
          <w:rPr>
            <w:rStyle w:val="5"/>
            <w:rFonts w:ascii="宋体" w:hAnsi="宋体" w:eastAsia="宋体" w:cs="宋体"/>
            <w:sz w:val="24"/>
            <w:szCs w:val="24"/>
            <w:u w:val="none"/>
            <w:bdr w:val="none" w:color="auto" w:sz="0" w:space="0"/>
          </w:rPr>
          <w:fldChar w:fldCharType="separate"/>
        </w:r>
      </w:ins>
      <w:ins w:id="36">
        <w:r>
          <w:rPr>
            <w:rStyle w:val="5"/>
            <w:rFonts w:ascii="宋体" w:hAnsi="宋体" w:eastAsia="宋体" w:cs="宋体"/>
            <w:sz w:val="24"/>
            <w:szCs w:val="24"/>
            <w:u w:val="none"/>
            <w:bdr w:val="none" w:color="auto" w:sz="0" w:space="0"/>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ins>
      <w:ins w:id="38">
        <w:r>
          <w:rPr>
            <w:rStyle w:val="5"/>
            <w:rFonts w:ascii="宋体" w:hAnsi="宋体" w:eastAsia="宋体" w:cs="宋体"/>
            <w:sz w:val="24"/>
            <w:szCs w:val="24"/>
            <w:u w:val="none"/>
            <w:bdr w:val="none" w:color="auto" w:sz="0" w:space="0"/>
          </w:rPr>
          <w:fldChar w:fldCharType="end"/>
        </w:r>
      </w:ins>
      <w:ins w:id="39">
        <w:r>
          <w:rPr>
            <w:rFonts w:ascii="宋体" w:hAnsi="宋体" w:eastAsia="宋体" w:cs="宋体"/>
            <w:kern w:val="0"/>
            <w:sz w:val="24"/>
            <w:szCs w:val="24"/>
            <w:u w:val="none"/>
            <w:lang w:val="en-US" w:eastAsia="zh-CN" w:bidi="ar"/>
          </w:rPr>
          <w:fldChar w:fldCharType="end"/>
        </w:r>
      </w:ins>
    </w:p>
    <w:p>
      <w:pPr>
        <w:pStyle w:val="3"/>
        <w:keepNext w:val="0"/>
        <w:keepLines w:val="0"/>
        <w:widowControl/>
        <w:suppressLineNumbers w:val="0"/>
      </w:pPr>
      <w:r>
        <w:t>　　原标题：[解局]不排除战争？！美国务卿对朝表态，卖的什么药？</w:t>
      </w:r>
    </w:p>
    <w:p>
      <w:pPr>
        <w:pStyle w:val="3"/>
        <w:keepNext w:val="0"/>
        <w:keepLines w:val="0"/>
        <w:widowControl/>
        <w:suppressLineNumbers w:val="0"/>
      </w:pPr>
      <w:r>
        <w:t>　　来源：侠客岛</w:t>
      </w:r>
    </w:p>
    <w:p>
      <w:pPr>
        <w:pStyle w:val="3"/>
        <w:keepNext w:val="0"/>
        <w:keepLines w:val="0"/>
        <w:widowControl/>
        <w:suppressLineNumbers w:val="0"/>
      </w:pPr>
      <w:r>
        <w:t>　　雷克斯·蒂勒森来了，给本已乌烟瘴气的半岛局势又加了一剂料。</w:t>
      </w:r>
    </w:p>
    <w:p>
      <w:pPr>
        <w:pStyle w:val="3"/>
        <w:keepNext w:val="0"/>
        <w:keepLines w:val="0"/>
        <w:widowControl/>
        <w:suppressLineNumbers w:val="0"/>
      </w:pPr>
      <w:r>
        <w:t>　　这位曾执掌美孚石油的国务卿，在多方或期盼、或猜疑的眼光中，开始了他的亚洲首秀。</w:t>
      </w:r>
    </w:p>
    <w:p>
      <w:pPr>
        <w:pStyle w:val="3"/>
        <w:keepNext w:val="0"/>
        <w:keepLines w:val="0"/>
        <w:widowControl/>
        <w:suppressLineNumbers w:val="0"/>
      </w:pPr>
      <w:r>
        <w:t>　　3月16日，到访日本后，蒂勒森就在新闻发布会上，抛出“我们（美国）过去20年对朝鲜的政策完全失败了”的声明。承认的彻底，是否意味着除旧布新？</w:t>
      </w:r>
    </w:p>
    <w:p>
      <w:pPr>
        <w:pStyle w:val="3"/>
        <w:keepNext w:val="0"/>
        <w:keepLines w:val="0"/>
        <w:widowControl/>
        <w:suppressLineNumbers w:val="0"/>
      </w:pPr>
      <w:r>
        <w:t>　　3月17日，到访韩国后，蒂勒森不仅第一时间去了朝鲜非军事区——三八线，更拒绝与朝鲜进行谈判，表示“如果他们将其武器计划的威胁提高”到一个不可接受的水平，特朗普政府可能被迫采取先发制人的行动，什么行动？用蒂勒森的原话说：如果朝鲜升级挑衅，战争的选项将被“摆在桌面上”。</w:t>
      </w:r>
    </w:p>
    <w:p>
      <w:pPr>
        <w:pStyle w:val="3"/>
        <w:keepNext w:val="0"/>
        <w:keepLines w:val="0"/>
        <w:widowControl/>
        <w:suppressLineNumbers w:val="0"/>
      </w:pPr>
      <w:r>
        <w:t>　　深意几何？耐人琢磨。</w:t>
      </w:r>
    </w:p>
    <w:p>
      <w:pPr>
        <w:pStyle w:val="3"/>
        <w:keepNext w:val="0"/>
        <w:keepLines w:val="0"/>
        <w:widowControl/>
        <w:suppressLineNumbers w:val="0"/>
      </w:pPr>
      <w:r>
        <w:t>　　行程</w:t>
      </w:r>
    </w:p>
    <w:p>
      <w:pPr>
        <w:pStyle w:val="3"/>
        <w:keepNext w:val="0"/>
        <w:keepLines w:val="0"/>
        <w:widowControl/>
        <w:suppressLineNumbers w:val="0"/>
      </w:pPr>
      <w:r>
        <w:t>　　本次蒂勒森先去日本，再转韩国，最后中国。出访行程可谓紧凑、低调。相比往届国务卿出访大批记者跟随，此次蒂勒森的“5日3国游“只带了一名随行记者。而且，低调似乎是蒂勒森变身为国务卿的一贯印象。</w:t>
      </w:r>
    </w:p>
    <w:p>
      <w:pPr>
        <w:pStyle w:val="3"/>
        <w:keepNext w:val="0"/>
        <w:keepLines w:val="0"/>
        <w:widowControl/>
        <w:suppressLineNumbers w:val="0"/>
      </w:pPr>
      <w:r>
        <w:t>　　美国国务卿真的需要低调嘛？要知道，作为奥巴马第一任期国务卿的希拉里，四年时间里，创纪录的访问了112个国家，平均每年访问28个国家。反观蒂勒森，自上台后，本应出席的多场外国领导人会晤（日本、加拿大），蒂勒森都不见踪影。反倒被特朗普的女婿库什纳在外交方面抢了风头。不仅如此，作为国务院的掌门，许多国务院高级官员职位，至今仍然处于空缺状态，国务院和海外援助项目的预算还被特朗普削减了30%。蒂勒森面临人荒、钱荒两个难题。怎么回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"http://n.sinaimg.cn/mil/transform/20170319/AqYD-fycnyhk9287819.jpg"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　　岛上的美国问题专家刁大明告诉岛妹，蒂勒森在特朗普内阁团队中的地位并不重要，相比于决策者，他更像一个执行者。此次访问日本、韩国、中国三国，蒂勒森更可能以适应的心态面对三国外交。不过，鉴于其执行者的角色，其所言所行更能窥探出特朗普政府对待朝鲜半岛问题、中美关系的思路。毕竟，在蒂勒森出访前，美国国务院代理助理国务卿董云裳就表示“亚洲再平衡”一词是奥巴马政府用来描述其亚洲政策的，而本届政府将会有自己的亚洲政策构想。</w:t>
      </w:r>
    </w:p>
    <w:p>
      <w:pPr>
        <w:pStyle w:val="3"/>
        <w:keepNext w:val="0"/>
        <w:keepLines w:val="0"/>
        <w:widowControl/>
        <w:suppressLineNumbers w:val="0"/>
      </w:pPr>
      <w:r>
        <w:t>　　而且，此次蒂勒森访问亚洲之际，朝鲜半岛已经乱成一锅粥，先有朝鲜男子在马来西亚机场遇害，再有朝鲜试射导弹，然后是“萨德“装备趁韩美演习入韩，加上韩国前总统朴槿惠被弹劾，面对千头万绪，蒂勒森的亚洲的头号议程很简单，就是朝鲜。</w:t>
      </w:r>
    </w:p>
    <w:p>
      <w:pPr>
        <w:pStyle w:val="3"/>
        <w:keepNext w:val="0"/>
        <w:keepLines w:val="0"/>
        <w:widowControl/>
        <w:suppressLineNumbers w:val="0"/>
      </w:pPr>
      <w:r>
        <w:t>　　同盟</w:t>
      </w:r>
    </w:p>
    <w:p>
      <w:pPr>
        <w:pStyle w:val="3"/>
        <w:keepNext w:val="0"/>
        <w:keepLines w:val="0"/>
        <w:widowControl/>
        <w:suppressLineNumbers w:val="0"/>
      </w:pPr>
      <w:r>
        <w:t>　　蒂勒森亚洲首站虽在日本，但却在与日外向岸田文雄会谈后表示：美国过去20年对朝鲜的政策完全失败了。否定过去的成绩，美国有何用意？岛上朝韩问题专家梁立昌认为，所谓失败，是说美国并没有让朝鲜放弃核武器，美国在半岛无核化上的努力无成效。确实，在对待朝核问题上，美国使用了包括经济制裁、多边手段施压、六方会谈等手段之后，均未制止朝鲜的核计划。</w:t>
      </w:r>
    </w:p>
    <w:p>
      <w:pPr>
        <w:pStyle w:val="3"/>
        <w:keepNext w:val="0"/>
        <w:keepLines w:val="0"/>
        <w:widowControl/>
        <w:suppressLineNumbers w:val="0"/>
      </w:pPr>
      <w:r>
        <w:t>　　随后到达首尔的蒂勒森，拒绝与朝鲜进行任何谈判，并表示，若朝鲜提升武器威胁到不可接受水平，美国将先发制人。</w:t>
      </w:r>
    </w:p>
    <w:p>
      <w:pPr>
        <w:pStyle w:val="3"/>
        <w:keepNext w:val="0"/>
        <w:keepLines w:val="0"/>
        <w:widowControl/>
        <w:suppressLineNumbers w:val="0"/>
      </w:pPr>
      <w:r>
        <w:t>　　这是不破不立？特朗普政府已经准备好新的对朝政策了吗？</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"http://n.sinaimg.cn/mil/transform/20170319/KY41-fycnyhk9287892.jpg"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750" cy="3590925"/>
            <wp:effectExtent l="0" t="0" r="0" b="952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8"/>
                    <a:stretch>
                      <a:fillRect/>
                    </a:stretch>
                  </pic:blipFill>
                  <pic:spPr>
                    <a:xfrm>
                      <a:off x="0" y="0"/>
                      <a:ext cx="5238750" cy="3590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　　梁立昌认为，蒂勒森此次访日本、韩国，有强化美、日、韩三方合作意图。美国长时间以来在应对朝核危机上，希望三方能捆绑在一起。而让美国头痛的问题是，美日韩三方捆绑，韩国是薄弱一环。因为韩国一直以来，不仅要面对跟美国的同盟，还要面对朝韩关系。而朝韩关系，因韩国不同执政党执政而摇摆不定。</w:t>
      </w:r>
    </w:p>
    <w:p>
      <w:pPr>
        <w:pStyle w:val="3"/>
        <w:keepNext w:val="0"/>
        <w:keepLines w:val="0"/>
        <w:widowControl/>
        <w:suppressLineNumbers w:val="0"/>
      </w:pPr>
      <w:r>
        <w:t>　　早在1998-2008年，韩国进步政党当政，从金大中到卢武铉都更看重韩朝关系，在此阶段韩美关系遇冷。而李明博政府上台后，对朝态度渐强，与美国的同盟关系逐渐升温。也正是在李明博主政期间的2009年四月，朝鲜宣布推出六方会谈，并重启核设施建设。可以说，在韩美关系当中，韩美同盟的关系一波三折。</w:t>
      </w:r>
    </w:p>
    <w:p>
      <w:pPr>
        <w:pStyle w:val="3"/>
        <w:keepNext w:val="0"/>
        <w:keepLines w:val="0"/>
        <w:widowControl/>
        <w:suppressLineNumbers w:val="0"/>
      </w:pPr>
      <w:r>
        <w:t>　　此次蒂勒森访问韩国，第一层任务是继续加强与日、韩同盟。第二层意思则更可能是“项庄舞剑，意在沛公”。韩国有一肚子“委屈”要跟美国诉。因为部署萨德，韩国和中国如今政治、经济遇冷。如今，经济压力、外交压力双管齐下，韩国心里什么滋味，不言而喻。</w:t>
      </w:r>
    </w:p>
    <w:p>
      <w:pPr>
        <w:pStyle w:val="3"/>
        <w:keepNext w:val="0"/>
        <w:keepLines w:val="0"/>
        <w:widowControl/>
        <w:suppressLineNumbers w:val="0"/>
      </w:pPr>
      <w:r>
        <w:t>　　本来，在韩美同盟框架之内，韩国应对朝鲜，美国则在军事、外交上应对中国。如今，韩国却为韩美关于“萨德”的共同决定而遭受压力。韩国政府心里苦哇，凭什么呢？这种情况下，韩国希望美国出面把朝核、萨德因果关系，向中国表明，让中国能理解韩美之间部署“萨德”正当性。可以说，此次蒂勒森拒绝同朝鲜谈判，也正中韩国下怀，即试图借美国之力，把问题抛给中国，挤压中国，使中国在朝核问题上更加强硬。</w:t>
      </w:r>
    </w:p>
    <w:p>
      <w:pPr>
        <w:pStyle w:val="3"/>
        <w:keepNext w:val="0"/>
        <w:keepLines w:val="0"/>
        <w:widowControl/>
        <w:suppressLineNumbers w:val="0"/>
      </w:pPr>
      <w:r>
        <w:t>　　在盟友关系上，尽管作废奥巴马“亚洲再平衡“政策，但特朗普的亚洲政策器重日本，韩国的方向不会变。只是，在盟友关系分担上，特朗普会让让盟友分担更多。这一态度与特朗普在2月28日国会演讲中，所表达的观点相同，即“我们期望我们的合作伙伴，无论是在北约、中东或太平洋，在战略和军事行动中发挥直接和有意义的作用，并支付其公平的费用份额。”一句话，地主家也没余粮，想合作多交钱。</w:t>
      </w:r>
    </w:p>
    <w:p>
      <w:pPr>
        <w:pStyle w:val="3"/>
        <w:keepNext w:val="0"/>
        <w:keepLines w:val="0"/>
        <w:widowControl/>
        <w:suppressLineNumbers w:val="0"/>
      </w:pPr>
      <w:r>
        <w:t>　　刺激</w:t>
      </w:r>
    </w:p>
    <w:p>
      <w:pPr>
        <w:pStyle w:val="3"/>
        <w:keepNext w:val="0"/>
        <w:keepLines w:val="0"/>
        <w:widowControl/>
        <w:suppressLineNumbers w:val="0"/>
      </w:pPr>
      <w:r>
        <w:t>　　此次蒂勒森访问韩国，并未直接去首尔，反倒直接奔赴三八线。鉴于此前有报道称朝鲜正准备威力更大的第六次核试验，蒂勒森这一行为正是体现了美国在半岛地区的强大军事存在，意在巩固韩美同盟，观察前方动态，向朝鲜发出警报信号。但这不会刺激朝鲜吗？</w:t>
      </w:r>
    </w:p>
    <w:p>
      <w:pPr>
        <w:pStyle w:val="3"/>
        <w:keepNext w:val="0"/>
        <w:keepLines w:val="0"/>
        <w:widowControl/>
        <w:suppressLineNumbers w:val="0"/>
      </w:pPr>
      <w:r>
        <w:t>　　今年韩美军事演习在规模上，对朝鲜的刺激的确比较大。但朝鲜的反应却出乎意料地克制。相比于以往在言辞上激烈，行为上如试射导弹、登陆舰演习、军事紧急事态演习等，今年朝鲜并没有太多过激反应。而且，3月16日，朝鲜驻华公使朴明皓举行记者会，批评朝鲜半岛局势恶化的责任在于美国与韩国的联合军演和武力增强措施。</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"http://n.sinaimg.cn/mil/transform/20170319/z9jq-fycnyhk9287994.jpg"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750" cy="348615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9"/>
                    <a:stretch>
                      <a:fillRect/>
                    </a:stretch>
                  </pic:blipFill>
                  <pic:spPr>
                    <a:xfrm>
                      <a:off x="0" y="0"/>
                      <a:ext cx="5238750" cy="3486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　　朝鲜此时举行记者会，一方面是表达委屈。啥意思？你们韩国委屈，我们朝鲜也很委屈。如果不是韩美搞军演，我们也不会继续搞试射、搞核武器，我们现在所做的一切都是没有办法的。另一方面，也是因为朝鲜注意到特朗普的外交风格变了。特朗普多位内阁成员，通过各种渠道表达了特朗普版本的亚太政策，即以实力促和平。如今特朗普崇尚军事力量，重视美国在亚太地区军事意义上的存在。考虑到这个变化，朝鲜也在适当放低姿态。</w:t>
      </w:r>
    </w:p>
    <w:p>
      <w:pPr>
        <w:pStyle w:val="3"/>
        <w:keepNext w:val="0"/>
        <w:keepLines w:val="0"/>
        <w:widowControl/>
        <w:suppressLineNumbers w:val="0"/>
      </w:pPr>
      <w:r>
        <w:t>　　中美</w:t>
      </w:r>
    </w:p>
    <w:p>
      <w:pPr>
        <w:pStyle w:val="3"/>
        <w:keepNext w:val="0"/>
        <w:keepLines w:val="0"/>
        <w:widowControl/>
        <w:suppressLineNumbers w:val="0"/>
      </w:pPr>
      <w:r>
        <w:t>　　根据行程，蒂勒森的最后一站是中国。此次来华，蒂勒森对中国的态度成为多方揣测的话题。亚洲安全专家哈里·卡扎尼斯此前曾表示，从特朗普政府执政的第一天起，其对中国的强硬立场，就是美国亚洲政策的一部分。而蒂勒森在其提名国务卿时，就警告中国将不会被允许进入其在南中国海建造的人工岛。如此看来，似乎此次蒂勒森来华，很可能来者不善。</w:t>
      </w:r>
    </w:p>
    <w:p>
      <w:pPr>
        <w:pStyle w:val="3"/>
        <w:keepNext w:val="0"/>
        <w:keepLines w:val="0"/>
        <w:widowControl/>
        <w:suppressLineNumbers w:val="0"/>
      </w:pPr>
      <w:r>
        <w:t>　　刁大明则认为，特朗普当选美国总统以来，中美关系互动，虽有小杂音，但整体上克服障碍、分歧，从两国元首的通话，到两国外长、财长见面，中美关系推进良好。另外，从总统政治周期角度讲，新任总统在当选的第一年，都会有一个学习周期。所以，新任总统在第一年往往不会开展全方位外交政策，而是适应、磨合。当然，也不排除这一“学习周期”因突发事件而有所侧重，比如此次朝鲜半岛问题。</w:t>
      </w:r>
    </w:p>
    <w:p>
      <w:pPr>
        <w:pStyle w:val="3"/>
        <w:keepNext w:val="0"/>
        <w:keepLines w:val="0"/>
        <w:widowControl/>
        <w:suppressLineNumbers w:val="0"/>
      </w:pPr>
      <w:r>
        <w:t>　　所以，此次美国对中国的态度可从两方面看。一方面涉及朝鲜半岛关系。尽管韩国借美国施压中国，但是单方面的施压是不存在的。在朝鲜半岛问题解决上，仍需要中国这个稳定器发挥作用，不会允许美国蛮干。</w:t>
      </w:r>
    </w:p>
    <w:p>
      <w:pPr>
        <w:pStyle w:val="3"/>
        <w:keepNext w:val="0"/>
        <w:keepLines w:val="0"/>
        <w:widowControl/>
        <w:suppressLineNumbers w:val="0"/>
      </w:pPr>
      <w:r>
        <w:t>　　另一方面，中美还有区别于朝鲜半岛关系之外的利益关系。如果紧盯中美在朝鲜半岛问题上的解决，则失于整体。目前，美国新的亚洲政策尚未出炉，替特朗普代言的蒂勒森，虽然说了很多“狠话”，但未必当真，一方面安抚日韩小兄弟，一方面也想试探中国底线，对这种新政策出台前放的“烟雾弹”，中国不妨姑妄听之。我们自己的半岛利益诉求，一定要清晰、明确地向美日韩，包括朝鲜表达，划好底线，也要亮明红线，有些时候，也不妨撂点狠话。</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3712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2017-03-19T12:37:43Z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