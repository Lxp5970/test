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美国暗示或将核武器引入日韩 俄抨击称绝不容忍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2017年03月19日 17:56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"http://www.xinhuanet.com/" \t "http://mil.news.sina.com.cn/china/2017-03-19/_blank"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新华网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ins w:id="0">
        <w:r>
          <w:rPr>
            <w:rFonts w:ascii="宋体" w:hAnsi="宋体" w:eastAsia="宋体" w:cs="宋体"/>
            <w:kern w:val="0"/>
            <w:sz w:val="24"/>
            <w:szCs w:val="24"/>
            <w:u w:val="none"/>
            <w:lang w:val="en-US" w:eastAsia="zh-CN" w:bidi="ar"/>
          </w:rPr>
          <w:fldChar w:fldCharType="begin"/>
        </w:r>
      </w:ins>
      <w:ins w:id="1">
        <w:r>
          <w:rPr>
            <w:rFonts w:ascii="宋体" w:hAnsi="宋体" w:eastAsia="宋体" w:cs="宋体"/>
            <w:kern w:val="0"/>
            <w:sz w:val="24"/>
            <w:szCs w:val="24"/>
            <w:u w:val="none"/>
            <w:lang w:val="en-US" w:eastAsia="zh-CN" w:bidi="ar"/>
          </w:rPr>
          <w:instrText xml:space="preserve"> HYPERLINK "http://sax.sina.com.cn/dsp/click?t=MjAxNy0wMy0xOSAyMDozMDozOQkyMjEuMjA1Ljc5LjUJMTgzLjE4NC4xNDAuOTFfMTQ3NTIzNDI3Mi4xMjQ3ODIJMWI2Y2FjM2YtMTcyNC00MjIwLWE0YmQtYTZlYzUzODNkYzA3CTQ1MDIwOQk1OTE0MzYzMTgyX1BJTlBBSS1DUEMJMTQ5NTU3CTE4NjY5MwkwLjAwMTU2NjcJMQl0cnVlCVBEUFMwMDAwMDAwNDIxMzQJMTUxNTQxNQlQQwlpbWFnZQktCTB8MWhvRTVvRTdZYVNsem1Ub3dlUDdtR3xudWxsfG51bGx8Ymp8NDUwMjA5fGtpUWdPQUkybXIxUHJJRHpHUUd5bwludWxsCTEJLQktCS0JMAkxODMuMTg0LjE0MC45MV8xNDc1MjM0MjcyLjEyNDc4MglQQ19JTUFHRQktCWZtLXNpbWlkLXJ0CS0=&amp;userid=183.184.140.91_1475234272.124782&amp;auth=edcd7c49a0d09d79&amp;p=HnYB+CNtOnaDf0x8W7pLoeiM+pQ1+DnlmS1Y0A==&amp;url=http://sax.sina.com.cn/click?type=2&amp;t=MWU3NjAxZjgtMjM2ZC0zYTc2LTgzN2YtNGM3YzViYmE0YmExCTE3CVBEUFMwMDAwMDAwNDIxMzQJMTUxNTQxNQkxCVJUQgkt&amp;id=17&amp;url=http://huatituan.com/?gzid=jj300-500&amp;sina_sign=28b9be86cd52b94d&amp;sign=4e95cb67fddb30cb" \t "http://mil.news.sina.com.cn/china/2017-03-19/_blank" </w:instrText>
        </w:r>
      </w:ins>
      <w:ins w:id="2">
        <w:r>
          <w:rPr>
            <w:rFonts w:ascii="宋体" w:hAnsi="宋体" w:eastAsia="宋体" w:cs="宋体"/>
            <w:kern w:val="0"/>
            <w:sz w:val="24"/>
            <w:szCs w:val="24"/>
            <w:u w:val="none"/>
            <w:lang w:val="en-US" w:eastAsia="zh-CN" w:bidi="ar"/>
          </w:rPr>
          <w:fldChar w:fldCharType="separate"/>
        </w:r>
      </w:ins>
      <w:ins w:id="3">
        <w:r>
          <w:rPr>
            <w:rStyle w:val="5"/>
            <w:rFonts w:ascii="宋体" w:hAnsi="宋体" w:eastAsia="宋体" w:cs="宋体"/>
            <w:sz w:val="24"/>
            <w:szCs w:val="24"/>
            <w:u w:val="none"/>
            <w:bdr w:val="none" w:color="auto" w:sz="0" w:space="0"/>
          </w:rPr>
          <w:fldChar w:fldCharType="begin"/>
        </w:r>
      </w:ins>
      <w:ins w:id="4">
        <w:r>
          <w:rPr>
            <w:rStyle w:val="5"/>
            <w:rFonts w:ascii="宋体" w:hAnsi="宋体" w:eastAsia="宋体" w:cs="宋体"/>
            <w:sz w:val="24"/>
            <w:szCs w:val="24"/>
            <w:u w:val="none"/>
            <w:bdr w:val="none" w:color="auto" w:sz="0" w:space="0"/>
          </w:rPr>
          <w:instrText xml:space="preserve">INCLUDEPICTURE \d "http://d8.sina.com.cn/pfpghc2/201612/09/85ea575b01cb4d51a2296b4e7872f2aa.jpg" \* MERGEFORMATINET </w:instrText>
        </w:r>
      </w:ins>
      <w:ins w:id="5">
        <w:r>
          <w:rPr>
            <w:rStyle w:val="5"/>
            <w:rFonts w:ascii="宋体" w:hAnsi="宋体" w:eastAsia="宋体" w:cs="宋体"/>
            <w:sz w:val="24"/>
            <w:szCs w:val="24"/>
            <w:u w:val="none"/>
            <w:bdr w:val="none" w:color="auto" w:sz="0" w:space="0"/>
          </w:rPr>
          <w:fldChar w:fldCharType="separate"/>
        </w:r>
      </w:ins>
      <w:ins w:id="6">
        <w:r>
          <w:rPr>
            <w:rStyle w:val="5"/>
            <w:rFonts w:ascii="宋体" w:hAnsi="宋体" w:eastAsia="宋体" w:cs="宋体"/>
            <w:sz w:val="24"/>
            <w:szCs w:val="24"/>
            <w:u w:val="none"/>
            <w:bdr w:val="none" w:color="auto" w:sz="0" w:space="0"/>
          </w:rPr>
          <w:drawing>
            <wp:inline distT="0" distB="0" distL="114300" distR="114300">
              <wp:extent cx="304800" cy="304800"/>
              <wp:effectExtent l="0" t="0" r="0" b="0"/>
              <wp:docPr id="2" name="图片 1" descr="IMG_2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1" descr="IMG_256"/>
                      <pic:cNvPicPr>
                        <a:picLocks noChangeAspect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8">
        <w:r>
          <w:rPr>
            <w:rStyle w:val="5"/>
            <w:rFonts w:ascii="宋体" w:hAnsi="宋体" w:eastAsia="宋体" w:cs="宋体"/>
            <w:sz w:val="24"/>
            <w:szCs w:val="24"/>
            <w:u w:val="none"/>
            <w:bdr w:val="none" w:color="auto" w:sz="0" w:space="0"/>
          </w:rPr>
          <w:fldChar w:fldCharType="end"/>
        </w:r>
      </w:ins>
      <w:ins w:id="9">
        <w:r>
          <w:rPr>
            <w:rFonts w:ascii="宋体" w:hAnsi="宋体" w:eastAsia="宋体" w:cs="宋体"/>
            <w:kern w:val="0"/>
            <w:sz w:val="24"/>
            <w:szCs w:val="24"/>
            <w:u w:val="none"/>
            <w:lang w:val="en-US" w:eastAsia="zh-CN" w:bidi="ar"/>
          </w:rPr>
          <w:fldChar w:fldCharType="end"/>
        </w:r>
      </w:ins>
      <w:ins w:id="10">
        <w:r>
          <w:rPr>
            <w:rFonts w:ascii="宋体" w:hAnsi="宋体" w:eastAsia="宋体" w:cs="宋体"/>
            <w:kern w:val="0"/>
            <w:sz w:val="24"/>
            <w:szCs w:val="24"/>
            <w:u w:val="none"/>
            <w:lang w:val="en-US" w:eastAsia="zh-CN" w:bidi="ar"/>
          </w:rPr>
          <w:fldChar w:fldCharType="begin"/>
        </w:r>
      </w:ins>
      <w:ins w:id="11">
        <w:r>
          <w:rPr>
            <w:rFonts w:ascii="宋体" w:hAnsi="宋体" w:eastAsia="宋体" w:cs="宋体"/>
            <w:kern w:val="0"/>
            <w:sz w:val="24"/>
            <w:szCs w:val="24"/>
            <w:u w:val="none"/>
            <w:lang w:val="en-US" w:eastAsia="zh-CN" w:bidi="ar"/>
          </w:rPr>
          <w:instrText xml:space="preserve"> HYPERLINK "http://amp.ad.sina.com.cn/ea/privacy.html" \t "http://mil.news.sina.com.cn/china/2017-03-19/_blank" </w:instrText>
        </w:r>
      </w:ins>
      <w:ins w:id="12">
        <w:r>
          <w:rPr>
            <w:rFonts w:ascii="宋体" w:hAnsi="宋体" w:eastAsia="宋体" w:cs="宋体"/>
            <w:kern w:val="0"/>
            <w:sz w:val="24"/>
            <w:szCs w:val="24"/>
            <w:u w:val="none"/>
            <w:lang w:val="en-US" w:eastAsia="zh-CN" w:bidi="ar"/>
          </w:rPr>
          <w:fldChar w:fldCharType="separate"/>
        </w:r>
      </w:ins>
      <w:ins w:id="13">
        <w:r>
          <w:rPr>
            <w:rStyle w:val="5"/>
            <w:rFonts w:ascii="宋体" w:hAnsi="宋体" w:eastAsia="宋体" w:cs="宋体"/>
            <w:sz w:val="24"/>
            <w:szCs w:val="24"/>
            <w:u w:val="none"/>
          </w:rPr>
          <w:fldChar w:fldCharType="begin"/>
        </w:r>
      </w:ins>
      <w:ins w:id="14">
        <w:r>
          <w:rPr>
            <w:rStyle w:val="5"/>
            <w:rFonts w:ascii="宋体" w:hAnsi="宋体" w:eastAsia="宋体" w:cs="宋体"/>
            <w:sz w:val="24"/>
            <w:szCs w:val="24"/>
            <w:u w:val="none"/>
          </w:rPr>
          <w:instrText xml:space="preserve">INCLUDEPICTURE \d "http://d7.sina.com.cn/litong/zhitou/sinaads/release/gx_logo.png" \* MERGEFORMATINET </w:instrText>
        </w:r>
      </w:ins>
      <w:ins w:id="15">
        <w:r>
          <w:rPr>
            <w:rStyle w:val="5"/>
            <w:rFonts w:ascii="宋体" w:hAnsi="宋体" w:eastAsia="宋体" w:cs="宋体"/>
            <w:sz w:val="24"/>
            <w:szCs w:val="24"/>
            <w:u w:val="none"/>
          </w:rPr>
          <w:fldChar w:fldCharType="separate"/>
        </w:r>
      </w:ins>
      <w:ins w:id="16">
        <w:r>
          <w:rPr>
            <w:rStyle w:val="5"/>
            <w:rFonts w:ascii="宋体" w:hAnsi="宋体" w:eastAsia="宋体" w:cs="宋体"/>
            <w:sz w:val="24"/>
            <w:szCs w:val="24"/>
            <w:u w:val="none"/>
          </w:rPr>
          <w:drawing>
            <wp:inline distT="0" distB="0" distL="114300" distR="114300">
              <wp:extent cx="171450" cy="171450"/>
              <wp:effectExtent l="0" t="0" r="0" b="0"/>
              <wp:docPr id="1" name="图片 2" descr="IMG_25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2" descr="IMG_257"/>
                      <pic:cNvPicPr>
                        <a:picLocks noChangeAspect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8">
        <w:r>
          <w:rPr>
            <w:rStyle w:val="5"/>
            <w:rFonts w:ascii="宋体" w:hAnsi="宋体" w:eastAsia="宋体" w:cs="宋体"/>
            <w:sz w:val="24"/>
            <w:szCs w:val="24"/>
            <w:u w:val="none"/>
          </w:rPr>
          <w:fldChar w:fldCharType="end"/>
        </w:r>
      </w:ins>
      <w:ins w:id="19">
        <w:r>
          <w:rPr>
            <w:rFonts w:ascii="宋体" w:hAnsi="宋体" w:eastAsia="宋体" w:cs="宋体"/>
            <w:kern w:val="0"/>
            <w:sz w:val="24"/>
            <w:szCs w:val="24"/>
            <w:u w:val="none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spacing w:before="45" w:beforeAutospacing="0" w:after="45" w:afterAutospacing="0"/>
        <w:ind w:left="0" w:right="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 HYPERLINK "http://sea.sina.com.cn" \t "http://mil.news.sina.com.cn/china/2017-03-19/_blank" </w:instrTex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0000"/>
          <w:sz w:val="24"/>
          <w:szCs w:val="24"/>
        </w:rPr>
        <w:t>新浪扶翼</w:t>
      </w: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"http://sea.sina.com.cn" \t "http://mil.news.sina.com.cn/china/2017-03-19/_blank"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行业专区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ins w:id="20">
        <w:r>
          <w:rPr>
            <w:rFonts w:ascii="宋体" w:hAnsi="宋体" w:eastAsia="宋体" w:cs="宋体"/>
            <w:kern w:val="0"/>
            <w:sz w:val="24"/>
            <w:szCs w:val="24"/>
            <w:u w:val="none"/>
            <w:lang w:val="en-US" w:eastAsia="zh-CN" w:bidi="ar"/>
          </w:rPr>
          <w:fldChar w:fldCharType="begin"/>
        </w:r>
      </w:ins>
      <w:ins w:id="21">
        <w:r>
          <w:rPr>
            <w:rFonts w:ascii="宋体" w:hAnsi="宋体" w:eastAsia="宋体" w:cs="宋体"/>
            <w:kern w:val="0"/>
            <w:sz w:val="24"/>
            <w:szCs w:val="24"/>
            <w:u w:val="none"/>
            <w:lang w:val="en-US" w:eastAsia="zh-CN" w:bidi="ar"/>
          </w:rPr>
          <w:instrText xml:space="preserve"> HYPERLINK "http://sax.sina.com.cn/dsp/click?t=MjAxNy0wMy0xOSAyMDozMDozNwkyMjEuMjA1Ljc5LjUJMTgzLjE4NC4xNDAuOTFfMTQ3NTIzNDI3Mi4xMjQ3ODIJMzRlMjY1MGYtOWM4Zi00M2I0LWE1OWItNmM5NjRhMDc4MTYwCTczNDYyMAk1OTY1NzE0NTU5X1BJTlBBSS1DUEMJMjYzOTA4CTE1NTA5OQkyLjk1ODU4RS00CTEJdHJ1ZQlQRFBTMDAwMDAwMDU3NjYxCTE4MzI3MjUJUEMJaW1hZ2UJLQkwfDczVGg3SDhCNTZGanJyc21LMFZoZ2V8bnVsbHxudWxsfGJqfDczNDYyMHw4N2JwZ0JvSzZPY3pGWWQ1RFdpZTUJbnVsbAkxCS0JLQktCTAJMTgzLjE4NC4xNDAuOTFfMTQ3NTIzNDI3Mi4xMjQ3ODIJUENfSU1BR0UJLQlmbS1zaW1pZC1ydAkt&amp;userid=183.184.140.91_1475234272.124782&amp;auth=32c66d0fb7c407a5&amp;p=xCpK5KazOt6mT0mw0AxammW1tjVBo4Zi7OrzeA==&amp;url=http://sax.sina.com.cn/click?type=2&amp;t=YzQyYTRhZTQtYTZiMy0zYWRlLWE2NGYtNDliMGQwMGM1YTlhCTE3CVBEUFMwMDAwMDAwNTc2NjEJMTgzMjcyNQkxCVJUQgkt&amp;id=17&amp;url=http://sdpsst.com/?gzid=M300250&amp;sina_sign=1cda9acd5f1d3bf4&amp;sign=f996c91ab89d092d" \t "http://mil.news.sina.com.cn/china/2017-03-19/_blank" </w:instrText>
        </w:r>
      </w:ins>
      <w:ins w:id="22">
        <w:r>
          <w:rPr>
            <w:rFonts w:ascii="宋体" w:hAnsi="宋体" w:eastAsia="宋体" w:cs="宋体"/>
            <w:kern w:val="0"/>
            <w:sz w:val="24"/>
            <w:szCs w:val="24"/>
            <w:u w:val="none"/>
            <w:lang w:val="en-US" w:eastAsia="zh-CN" w:bidi="ar"/>
          </w:rPr>
          <w:fldChar w:fldCharType="separate"/>
        </w:r>
      </w:ins>
      <w:ins w:id="23">
        <w:r>
          <w:rPr>
            <w:rStyle w:val="5"/>
            <w:rFonts w:ascii="宋体" w:hAnsi="宋体" w:eastAsia="宋体" w:cs="宋体"/>
            <w:sz w:val="24"/>
            <w:szCs w:val="24"/>
            <w:u w:val="none"/>
            <w:bdr w:val="none" w:color="auto" w:sz="0" w:space="0"/>
          </w:rPr>
          <w:fldChar w:fldCharType="begin"/>
        </w:r>
      </w:ins>
      <w:ins w:id="24">
        <w:r>
          <w:rPr>
            <w:rStyle w:val="5"/>
            <w:rFonts w:ascii="宋体" w:hAnsi="宋体" w:eastAsia="宋体" w:cs="宋体"/>
            <w:sz w:val="24"/>
            <w:szCs w:val="24"/>
            <w:u w:val="none"/>
            <w:bdr w:val="none" w:color="auto" w:sz="0" w:space="0"/>
          </w:rPr>
          <w:instrText xml:space="preserve">INCLUDEPICTURE \d "http://d0.sina.com.cn/pfpghc2/201703/13/3ba3aaf9a2ea4e13a0d12b8a03043e27.jpg" \* MERGEFORMATINET </w:instrText>
        </w:r>
      </w:ins>
      <w:ins w:id="25">
        <w:r>
          <w:rPr>
            <w:rStyle w:val="5"/>
            <w:rFonts w:ascii="宋体" w:hAnsi="宋体" w:eastAsia="宋体" w:cs="宋体"/>
            <w:sz w:val="24"/>
            <w:szCs w:val="24"/>
            <w:u w:val="none"/>
            <w:bdr w:val="none" w:color="auto" w:sz="0" w:space="0"/>
          </w:rPr>
          <w:fldChar w:fldCharType="separate"/>
        </w:r>
      </w:ins>
      <w:ins w:id="26">
        <w:r>
          <w:rPr>
            <w:rStyle w:val="5"/>
            <w:rFonts w:ascii="宋体" w:hAnsi="宋体" w:eastAsia="宋体" w:cs="宋体"/>
            <w:sz w:val="24"/>
            <w:szCs w:val="24"/>
            <w:u w:val="none"/>
            <w:bdr w:val="none" w:color="auto" w:sz="0" w:space="0"/>
          </w:rPr>
          <w:drawing>
            <wp:inline distT="0" distB="0" distL="114300" distR="114300">
              <wp:extent cx="304800" cy="304800"/>
              <wp:effectExtent l="0" t="0" r="0" b="0"/>
              <wp:docPr id="4" name="图片 3" descr="IMG_25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3" descr="IMG_258"/>
                      <pic:cNvPicPr>
                        <a:picLocks noChangeAspect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8">
        <w:r>
          <w:rPr>
            <w:rStyle w:val="5"/>
            <w:rFonts w:ascii="宋体" w:hAnsi="宋体" w:eastAsia="宋体" w:cs="宋体"/>
            <w:sz w:val="24"/>
            <w:szCs w:val="24"/>
            <w:u w:val="none"/>
            <w:bdr w:val="none" w:color="auto" w:sz="0" w:space="0"/>
          </w:rPr>
          <w:fldChar w:fldCharType="end"/>
        </w:r>
      </w:ins>
      <w:ins w:id="29">
        <w:r>
          <w:rPr>
            <w:rFonts w:ascii="宋体" w:hAnsi="宋体" w:eastAsia="宋体" w:cs="宋体"/>
            <w:kern w:val="0"/>
            <w:sz w:val="24"/>
            <w:szCs w:val="24"/>
            <w:u w:val="none"/>
            <w:lang w:val="en-US" w:eastAsia="zh-CN" w:bidi="ar"/>
          </w:rPr>
          <w:fldChar w:fldCharType="end"/>
        </w:r>
      </w:ins>
    </w:p>
    <w:p>
      <w:pPr>
        <w:pStyle w:val="3"/>
        <w:keepNext w:val="0"/>
        <w:keepLines w:val="0"/>
        <w:widowControl/>
        <w:suppressLineNumbers w:val="0"/>
      </w:pPr>
      <w:r>
        <w:t>　　原标题：美核武入日韩？俄：绝不容忍</w:t>
      </w:r>
    </w:p>
    <w:p>
      <w:pPr>
        <w:pStyle w:val="3"/>
        <w:keepNext w:val="0"/>
        <w:keepLines w:val="0"/>
        <w:widowControl/>
        <w:suppressLineNumbers w:val="0"/>
      </w:pPr>
      <w:r>
        <w:t>　　新华社莫斯科3月18日电 俄罗斯议会两院官员18日批评说，美国国务卿蒂勒森日前暗示可能将核武器引入日本、韩国，如果这成为事实，将严重违反国际条约，破坏国际安全，俄将就此加强自身核安全。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俄新社消息说，蒂勒森17日在韩国首都首尔接受美国福克斯新闻频道采访，当被问及韩国和日本是否应该拥有核武器作为防卫手段时，他表示，一个无核化的朝鲜半岛使日本无需拥有核武器，目前华盛顿在分析各种可能性，但美方没法预测未来，如果东北亚地区局势发展到一定程度，出于遏制目的，美方将研究“那种”可能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"http://n.sinaimg.cn/mil/transform/20170319/hWKg-fycnyhk9551175.jpg"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"http://n.sinaimg.cn/mil/transform/20170319/hWKg-fycnyhk9551175.jpg"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"http://n.sinaimg.cn/mil/transform/20170319/hWKg-fycnyhk9551175.jpg"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"C:\\Users\\Administrator\\AppData\\Roaming\\Tencent\\Users\\2655277563\\QQ\\WinTemp\\RichOle\\0QSJWZ1]WK%D9%KP1_O$BIC.png"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36195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firstLine="480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"http://n.sinaimg.cn/mil/transform/20170319/hWKg-fycnyhk9551175.jpg"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资料图：美国国务卿雷克斯·蒂勒森。</w:t>
      </w:r>
    </w:p>
    <w:p>
      <w:pPr>
        <w:pStyle w:val="3"/>
        <w:keepNext w:val="0"/>
        <w:keepLines w:val="0"/>
        <w:widowControl/>
        <w:suppressLineNumbers w:val="0"/>
      </w:pPr>
      <w:r>
        <w:t>　　针对蒂勒森的表态，俄联邦委员会（议会上院）国防和安全委员会主席奥泽罗夫表示，蒂勒森这番讲话是不负责任的表现，核扩散将带来令人恐惧的威胁，这是令人无法容忍的行为。他表示，“俄将关注并研究东北亚局势发展，必要情况下，俄将设法加强自身核安全”。</w:t>
      </w:r>
    </w:p>
    <w:p>
      <w:pPr>
        <w:pStyle w:val="3"/>
        <w:keepNext w:val="0"/>
        <w:keepLines w:val="0"/>
        <w:widowControl/>
        <w:suppressLineNumbers w:val="0"/>
      </w:pPr>
      <w:r>
        <w:t>　　俄联邦委员会国防和安全委员会第一副主席克林采维奇认为，蒂勒森的表态值得警惕。美方如不按规矩出牌，那实在是糟透了。</w:t>
      </w:r>
    </w:p>
    <w:p>
      <w:pPr>
        <w:pStyle w:val="3"/>
        <w:keepNext w:val="0"/>
        <w:keepLines w:val="0"/>
        <w:widowControl/>
        <w:suppressLineNumbers w:val="0"/>
      </w:pPr>
      <w:r>
        <w:t>　　俄联邦委员会国际事务委员会主席科萨切夫表示，如果美国在日韩部署并掌控核武器，那将很不利于朝鲜半岛问题的解决。如果美国向日韩提供核武，将严重违反《不扩散核武器条约》。</w:t>
      </w:r>
    </w:p>
    <w:p>
      <w:pPr>
        <w:pStyle w:val="3"/>
        <w:keepNext w:val="0"/>
        <w:keepLines w:val="0"/>
        <w:widowControl/>
        <w:suppressLineNumbers w:val="0"/>
      </w:pPr>
      <w:r>
        <w:t>　　俄国家杜马（议会下院）国防委员会第一副主席科拉索夫指出，蒂勒森的言论代表美国一贯的鹰派立场，意在挑起冷战和军备竞赛。“莫斯科应与国际社会一道制止这一企图，同时加强俄军的战斗力。”</w:t>
      </w:r>
    </w:p>
    <w:p>
      <w:pPr>
        <w:pStyle w:val="3"/>
        <w:keepNext w:val="0"/>
        <w:keepLines w:val="0"/>
        <w:widowControl/>
        <w:suppressLineNumbers w:val="0"/>
      </w:pPr>
      <w:r>
        <w:t>　　俄国家杜马国际事务委员会第一副主席诺维科夫强调，如果美国的这一打算成为现实，非但对俄罗斯构成直接威胁，还将严重恶化亚太局势，破坏国际安全。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201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2017-03-19T12:34:41Z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